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0442" w14:textId="77777777" w:rsidR="00AC76EB" w:rsidRDefault="00000000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31DFD96" wp14:editId="6566B28A">
                <wp:simplePos x="0" y="0"/>
                <wp:positionH relativeFrom="column">
                  <wp:posOffset>138545</wp:posOffset>
                </wp:positionH>
                <wp:positionV relativeFrom="paragraph">
                  <wp:posOffset>69273</wp:posOffset>
                </wp:positionV>
                <wp:extent cx="5152390" cy="523759"/>
                <wp:effectExtent l="0" t="0" r="10160" b="1016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2390" cy="523759"/>
                          <a:chOff x="2825" y="1824"/>
                          <a:chExt cx="8114" cy="1009"/>
                        </a:xfrm>
                        <a:solidFill>
                          <a:srgbClr val="0070C0"/>
                        </a:solidFill>
                      </wpg:grpSpPr>
                      <wps:wsp>
                        <wps:cNvPr id="1" name="Rectangles 1"/>
                        <wps:cNvSpPr/>
                        <wps:spPr>
                          <a:xfrm>
                            <a:off x="2825" y="1824"/>
                            <a:ext cx="1946" cy="10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41D9D" w14:textId="5A0E5F54" w:rsidR="00AC76EB" w:rsidRDefault="00CC70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Sensor</w:t>
                              </w:r>
                              <w:del w:id="0" w:author="mufid ridho" w:date="2023-04-10T11:47:00Z">
                                <w:r w:rsidRPr="00CC70CB" w:rsidDel="00CC70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delText>Data</w:delText>
                                </w:r>
                              </w:del>
                            </w:p>
                            <w:p w14:paraId="746C1020" w14:textId="77777777" w:rsidR="00CC70CB" w:rsidRPr="00CC70CB" w:rsidDel="00CC70CB" w:rsidRDefault="00CC70CB" w:rsidP="004C0525">
                              <w:pPr>
                                <w:rPr>
                                  <w:del w:id="1" w:author="mufid ridho" w:date="2023-04-10T11:47:00Z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pPrChange w:id="2" w:author="mufid ridho" w:date="2023-04-10T12:40:00Z">
                                  <w:pPr>
                                    <w:jc w:val="center"/>
                                  </w:pPr>
                                </w:pPrChange>
                              </w:pPr>
                            </w:p>
                            <w:p w14:paraId="7CA0E12E" w14:textId="78596DA6" w:rsidR="00AC76EB" w:rsidRPr="00CC70CB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PrChange w:id="3" w:author="mufid ridho" w:date="2023-04-10T11:47:00Z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rPrChange>
                                </w:rPr>
                              </w:pPr>
                              <w:del w:id="4" w:author="mufid ridho" w:date="2023-04-10T11:47:00Z">
                                <w:r w:rsidRPr="00CC70CB" w:rsidDel="00CC70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delText>Paka</w:delText>
                                </w:r>
                              </w:del>
                              <w:del w:id="5" w:author="mufid ridho" w:date="2023-04-10T11:48:00Z">
                                <w:r w:rsidRPr="00CC70CB" w:rsidDel="00CC70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delText>n</w:delText>
                                </w:r>
                              </w:del>
                              <w:proofErr w:type="spellStart"/>
                              <w:r w:rsidR="00CC70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Ultasonik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ectangles 8"/>
                        <wps:cNvSpPr/>
                        <wps:spPr>
                          <a:xfrm>
                            <a:off x="5805" y="1824"/>
                            <a:ext cx="1946" cy="10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A7BF1" w14:textId="7A032F74" w:rsidR="00AC76EB" w:rsidRDefault="00CC70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Motor 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ectangles 9"/>
                        <wps:cNvSpPr/>
                        <wps:spPr>
                          <a:xfrm>
                            <a:off x="8993" y="1824"/>
                            <a:ext cx="1946" cy="10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A3A4" w14:textId="1D872E37" w:rsidR="00AC76EB" w:rsidRDefault="00CC70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DFD96" id="Group 21" o:spid="_x0000_s1026" style="position:absolute;margin-left:10.9pt;margin-top:5.45pt;width:405.7pt;height:41.25pt;z-index:251657728" coordorigin="2825,1824" coordsize="8114,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">
                <v:rect id="Rectangles 1" o:spid="_x0000_s1027" style="position:absolute;left:2825;top:1824;width:1946;height:1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37741D9D" w14:textId="5A0E5F54" w:rsidR="00AC76EB" w:rsidRDefault="00CC70C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Sensor</w:t>
                        </w:r>
                        <w:del w:id="6" w:author="mufid ridho" w:date="2023-04-10T11:47:00Z">
                          <w:r w:rsidRPr="00CC70CB" w:rsidDel="00CC70CB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delText>Data</w:delText>
                          </w:r>
                        </w:del>
                      </w:p>
                      <w:p w14:paraId="746C1020" w14:textId="77777777" w:rsidR="00CC70CB" w:rsidRPr="00CC70CB" w:rsidDel="00CC70CB" w:rsidRDefault="00CC70CB" w:rsidP="004C0525">
                        <w:pPr>
                          <w:rPr>
                            <w:del w:id="7" w:author="mufid ridho" w:date="2023-04-10T11:47:00Z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pPrChange w:id="8" w:author="mufid ridho" w:date="2023-04-10T12:40:00Z">
                            <w:pPr>
                              <w:jc w:val="center"/>
                            </w:pPr>
                          </w:pPrChange>
                        </w:pPr>
                      </w:p>
                      <w:p w14:paraId="7CA0E12E" w14:textId="78596DA6" w:rsidR="00AC76EB" w:rsidRPr="00CC70CB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PrChange w:id="9" w:author="mufid ridho" w:date="2023-04-10T11:47:00Z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rPrChange>
                          </w:rPr>
                        </w:pPr>
                        <w:del w:id="10" w:author="mufid ridho" w:date="2023-04-10T11:47:00Z">
                          <w:r w:rsidRPr="00CC70CB" w:rsidDel="00CC70CB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delText>Paka</w:delText>
                          </w:r>
                        </w:del>
                        <w:del w:id="11" w:author="mufid ridho" w:date="2023-04-10T11:48:00Z">
                          <w:r w:rsidRPr="00CC70CB" w:rsidDel="00CC70CB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delText>n</w:delText>
                          </w:r>
                        </w:del>
                        <w:proofErr w:type="spellStart"/>
                        <w:r w:rsidR="00CC70C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Ultasonik</w:t>
                        </w:r>
                        <w:proofErr w:type="spellEnd"/>
                      </w:p>
                    </w:txbxContent>
                  </v:textbox>
                </v:rect>
                <v:rect id="Rectangles 8" o:spid="_x0000_s1028" style="position:absolute;left:5805;top:1824;width:1946;height:1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ECA7BF1" w14:textId="7A032F74" w:rsidR="00AC76EB" w:rsidRDefault="00CC70C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Motor DC</w:t>
                        </w:r>
                      </w:p>
                    </w:txbxContent>
                  </v:textbox>
                </v:rect>
                <v:rect id="Rectangles 9" o:spid="_x0000_s1029" style="position:absolute;left:8993;top:1824;width:1946;height:1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CFAA3A4" w14:textId="1D872E37" w:rsidR="00AC76EB" w:rsidRDefault="00CC70C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Relay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BFF382" wp14:editId="2FDC550A">
                <wp:simplePos x="0" y="0"/>
                <wp:positionH relativeFrom="column">
                  <wp:posOffset>-247015</wp:posOffset>
                </wp:positionH>
                <wp:positionV relativeFrom="paragraph">
                  <wp:posOffset>-215900</wp:posOffset>
                </wp:positionV>
                <wp:extent cx="5778500" cy="1238250"/>
                <wp:effectExtent l="6350" t="6350" r="635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5985" y="698500"/>
                          <a:ext cx="5778500" cy="123825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3F406" id="Rounded Rectangle 26" o:spid="_x0000_s1026" style="position:absolute;margin-left:-19.45pt;margin-top:-17pt;width:455pt;height:97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" filled="f" strokecolor="#1f4d78 [1604]" strokeweight="1pt">
                <v:stroke dashstyle="dash" joinstyle="miter"/>
              </v:roundrect>
            </w:pict>
          </mc:Fallback>
        </mc:AlternateContent>
      </w:r>
    </w:p>
    <w:p w14:paraId="19BA3484" w14:textId="77777777" w:rsidR="00AC76EB" w:rsidRDefault="00AC76EB">
      <w:pPr>
        <w:rPr>
          <w:b/>
          <w:bCs/>
        </w:rPr>
      </w:pPr>
    </w:p>
    <w:p w14:paraId="177D6BF2" w14:textId="77777777" w:rsidR="00AC76EB" w:rsidRDefault="00000000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C958E65" wp14:editId="32B7329B">
                <wp:simplePos x="0" y="0"/>
                <wp:positionH relativeFrom="column">
                  <wp:posOffset>745453</wp:posOffset>
                </wp:positionH>
                <wp:positionV relativeFrom="paragraph">
                  <wp:posOffset>126365</wp:posOffset>
                </wp:positionV>
                <wp:extent cx="3888105" cy="403225"/>
                <wp:effectExtent l="0" t="0" r="36195" b="349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03225"/>
                          <a:chOff x="4631" y="2762"/>
                          <a:chExt cx="6123" cy="146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H="1">
                            <a:off x="4631" y="2762"/>
                            <a:ext cx="12" cy="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7601" y="2762"/>
                            <a:ext cx="12" cy="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10742" y="2762"/>
                            <a:ext cx="12" cy="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A40AE" id="Group 17" o:spid="_x0000_s1026" style="position:absolute;margin-left:58.7pt;margin-top:9.95pt;width:306.15pt;height:31.75pt;z-index:251654656" coordorigin="4631,2762" coordsize="6123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">
                <v:line id="Straight Connector 13" o:spid="_x0000_s1027" style="position:absolute;flip:x;visibility:visible;mso-wrap-style:square" from="4631,2762" to="4643,4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line id="Straight Connector 15" o:spid="_x0000_s1028" style="position:absolute;flip:x;visibility:visible;mso-wrap-style:square" from="7601,2762" to="7613,4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v:line id="Straight Connector 16" o:spid="_x0000_s1029" style="position:absolute;flip:x;visibility:visible;mso-wrap-style:square" from="10742,2762" to="10754,4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1A2DB09" w14:textId="524A7459" w:rsidR="00AC76EB" w:rsidRDefault="00AC76EB">
      <w:pPr>
        <w:rPr>
          <w:b/>
          <w:bCs/>
        </w:rPr>
      </w:pPr>
    </w:p>
    <w:p w14:paraId="1FB9C3FC" w14:textId="74D2ABCF" w:rsidR="00AC76EB" w:rsidRDefault="00000000">
      <w:pPr>
        <w:rPr>
          <w:b/>
          <w:bCs/>
        </w:rPr>
      </w:pPr>
      <w:ins w:id="12" w:author="muhammad ridho" w:date="2023-02-13T08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536383" behindDoc="0" locked="0" layoutInCell="1" allowOverlap="1" wp14:anchorId="52C38477" wp14:editId="391D3335">
                  <wp:simplePos x="0" y="0"/>
                  <wp:positionH relativeFrom="column">
                    <wp:posOffset>2619375</wp:posOffset>
                  </wp:positionH>
                  <wp:positionV relativeFrom="paragraph">
                    <wp:posOffset>200025</wp:posOffset>
                  </wp:positionV>
                  <wp:extent cx="15875" cy="5269230"/>
                  <wp:effectExtent l="4445" t="0" r="17780" b="7620"/>
                  <wp:wrapNone/>
                  <wp:docPr id="10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3780790" y="2228215"/>
                            <a:ext cx="15875" cy="5269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1077045" id="Straight Connector 10" o:spid="_x0000_s1026" style="position:absolute;flip:y;z-index:251536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15.75pt" to="207.5pt,4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" strokecolor="#5b9bd5 [3204]" strokeweight=".5pt">
                  <v:stroke joinstyle="miter"/>
                </v:line>
              </w:pict>
            </mc:Fallback>
          </mc:AlternateContent>
        </w:r>
      </w:ins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C96854" wp14:editId="30425C5C">
                <wp:simplePos x="0" y="0"/>
                <wp:positionH relativeFrom="column">
                  <wp:posOffset>1830070</wp:posOffset>
                </wp:positionH>
                <wp:positionV relativeFrom="paragraph">
                  <wp:posOffset>1593850</wp:posOffset>
                </wp:positionV>
                <wp:extent cx="1616075" cy="566420"/>
                <wp:effectExtent l="0" t="0" r="22225" b="2413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3070" y="3128010"/>
                          <a:ext cx="1616075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FB81C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LoRa Shield </w:t>
                            </w:r>
                          </w:p>
                          <w:p w14:paraId="2AB707FA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 Tx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/ Rx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96854" id="Rectangles 25" o:spid="_x0000_s1030" style="position:absolute;margin-left:144.1pt;margin-top:125.5pt;width:127.25pt;height:44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7D2FB81C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LoRa Shield </w:t>
                      </w:r>
                    </w:p>
                    <w:p w14:paraId="2AB707FA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 Tx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/ Rx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7A3388F" wp14:editId="7CDE02AB">
                <wp:simplePos x="0" y="0"/>
                <wp:positionH relativeFrom="column">
                  <wp:posOffset>748665</wp:posOffset>
                </wp:positionH>
                <wp:positionV relativeFrom="paragraph">
                  <wp:posOffset>205740</wp:posOffset>
                </wp:positionV>
                <wp:extent cx="3889375" cy="762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91665" y="1739900"/>
                          <a:ext cx="388937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BA7DA" id="Straight Connector 18" o:spid="_x0000_s1026" style="position:absolute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6.2pt" to="365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B4D02" wp14:editId="6C1964BC">
                <wp:simplePos x="0" y="0"/>
                <wp:positionH relativeFrom="column">
                  <wp:posOffset>1803400</wp:posOffset>
                </wp:positionH>
                <wp:positionV relativeFrom="paragraph">
                  <wp:posOffset>5327015</wp:posOffset>
                </wp:positionV>
                <wp:extent cx="1616075" cy="407670"/>
                <wp:effectExtent l="0" t="0" r="22225" b="114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A359E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B4D02" id="Rectangles 4" o:spid="_x0000_s1031" style="position:absolute;margin-left:142pt;margin-top:419.45pt;width:127.25pt;height:3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570A359E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Android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1BAA8" wp14:editId="253A8200">
                <wp:simplePos x="0" y="0"/>
                <wp:positionH relativeFrom="column">
                  <wp:posOffset>1829435</wp:posOffset>
                </wp:positionH>
                <wp:positionV relativeFrom="paragraph">
                  <wp:posOffset>4331335</wp:posOffset>
                </wp:positionV>
                <wp:extent cx="1616075" cy="407670"/>
                <wp:effectExtent l="0" t="0" r="22225" b="1143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1CB78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1BAA8" id="Rectangles 2" o:spid="_x0000_s1032" style="position:absolute;margin-left:144.05pt;margin-top:341.05pt;width:127.25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5021CB78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A41E0" wp14:editId="5099FDA9">
                <wp:simplePos x="0" y="0"/>
                <wp:positionH relativeFrom="column">
                  <wp:posOffset>2959100</wp:posOffset>
                </wp:positionH>
                <wp:positionV relativeFrom="paragraph">
                  <wp:posOffset>2517775</wp:posOffset>
                </wp:positionV>
                <wp:extent cx="1595755" cy="416560"/>
                <wp:effectExtent l="0" t="0" r="4445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1620" y="4041775"/>
                          <a:ext cx="1595755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F4995" w14:textId="77777777" w:rsidR="00AC76EB" w:rsidRDefault="00000000">
                            <w:pPr>
                              <w:ind w:firstLineChars="50" w:firstLine="100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  <w:t>Wireless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A41E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3" type="#_x0000_t202" style="position:absolute;margin-left:233pt;margin-top:198.25pt;width:125.65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" fillcolor="white [3201]" stroked="f" strokeweight=".5pt">
                <v:textbox>
                  <w:txbxContent>
                    <w:p w14:paraId="59CF4995" w14:textId="77777777" w:rsidR="00AC76EB" w:rsidRDefault="00000000">
                      <w:pPr>
                        <w:ind w:firstLineChars="50" w:firstLine="100"/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</w:rPr>
                        <w:t>Wireless Connection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AD7B45" wp14:editId="3EA5170F">
                <wp:simplePos x="0" y="0"/>
                <wp:positionH relativeFrom="column">
                  <wp:posOffset>3130550</wp:posOffset>
                </wp:positionH>
                <wp:positionV relativeFrom="paragraph">
                  <wp:posOffset>2555240</wp:posOffset>
                </wp:positionV>
                <wp:extent cx="209550" cy="209550"/>
                <wp:effectExtent l="6350" t="6350" r="12700" b="127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09550"/>
                          <a:chOff x="6071" y="8537"/>
                          <a:chExt cx="330" cy="33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6176" y="8642"/>
                            <a:ext cx="120" cy="1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6118" y="8584"/>
                            <a:ext cx="236" cy="236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6071" y="8537"/>
                            <a:ext cx="330" cy="330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24166" id="Group 38" o:spid="_x0000_s1026" style="position:absolute;margin-left:246.5pt;margin-top:201.2pt;width:16.5pt;height:16.5pt;z-index:251661312" coordorigin="6071,8537" coordsize="33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">
                <v:oval id="Oval 33" o:spid="_x0000_s1027" style="position:absolute;left:6176;top:8642;width:120;height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" fillcolor="#5b9bd5 [3204]" stroked="f" strokeweight="1pt">
                  <v:stroke joinstyle="miter"/>
                </v:oval>
                <v:oval id="Oval 34" o:spid="_x0000_s1028" style="position:absolute;left:6118;top:8584;width:236;height: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Lz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bFsLzxQAAANsAAAAP&#10;AAAAAAAAAAAAAAAAAAcCAABkcnMvZG93bnJldi54bWxQSwUGAAAAAAMAAwC3AAAA+QIAAAAA&#10;" filled="f" strokecolor="#1f4d78 [1604]" strokeweight="1pt">
                  <v:stroke joinstyle="miter"/>
                </v:oval>
                <v:oval id="Oval 36" o:spid="_x0000_s1029" style="position:absolute;left:6071;top:8537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kf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BIj5H8MAAADbAAAADwAA&#10;AAAAAAAAAAAAAAAHAgAAZHJzL2Rvd25yZXYueG1sUEsFBgAAAAADAAMAtwAAAPcCAAAAAA==&#10;" filled="f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7A9712" wp14:editId="5E726C0B">
                <wp:simplePos x="0" y="0"/>
                <wp:positionH relativeFrom="column">
                  <wp:posOffset>1829435</wp:posOffset>
                </wp:positionH>
                <wp:positionV relativeFrom="paragraph">
                  <wp:posOffset>3112770</wp:posOffset>
                </wp:positionV>
                <wp:extent cx="1616075" cy="566420"/>
                <wp:effectExtent l="0" t="0" r="22225" b="24130"/>
                <wp:wrapNone/>
                <wp:docPr id="30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4980" y="4646930"/>
                          <a:ext cx="1616075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C3E31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LoRa Shield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 Tx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/Rx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A9712" id="_x0000_s1034" style="position:absolute;margin-left:144.05pt;margin-top:245.1pt;width:127.25pt;height:44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36BC3E31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LoRa Shield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 Tx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/Rx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7B0C6E" wp14:editId="66A7DAC7">
                <wp:simplePos x="0" y="0"/>
                <wp:positionH relativeFrom="column">
                  <wp:posOffset>1829435</wp:posOffset>
                </wp:positionH>
                <wp:positionV relativeFrom="paragraph">
                  <wp:posOffset>694055</wp:posOffset>
                </wp:positionV>
                <wp:extent cx="1616075" cy="407670"/>
                <wp:effectExtent l="0" t="0" r="22225" b="1143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066E1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B0C6E" id="Rectangles 20" o:spid="_x0000_s1035" style="position:absolute;margin-left:144.05pt;margin-top:54.65pt;width:127.25pt;height:32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270066E1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C76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fid ridho">
    <w15:presenceInfo w15:providerId="Windows Live" w15:userId="9ec35029b7225f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trackRevisions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F864A0"/>
    <w:rsid w:val="000749A1"/>
    <w:rsid w:val="00121B65"/>
    <w:rsid w:val="00132514"/>
    <w:rsid w:val="001A1C8B"/>
    <w:rsid w:val="002467A4"/>
    <w:rsid w:val="0025790A"/>
    <w:rsid w:val="004525DA"/>
    <w:rsid w:val="004C0525"/>
    <w:rsid w:val="005C57C1"/>
    <w:rsid w:val="006143EA"/>
    <w:rsid w:val="00792FBB"/>
    <w:rsid w:val="008E64DD"/>
    <w:rsid w:val="009459B1"/>
    <w:rsid w:val="00AC76EB"/>
    <w:rsid w:val="00B22C98"/>
    <w:rsid w:val="00BE588B"/>
    <w:rsid w:val="00C1556F"/>
    <w:rsid w:val="00CC70CB"/>
    <w:rsid w:val="00D57D31"/>
    <w:rsid w:val="00D7432D"/>
    <w:rsid w:val="00F33A49"/>
    <w:rsid w:val="0662130B"/>
    <w:rsid w:val="0E8F516F"/>
    <w:rsid w:val="15A20618"/>
    <w:rsid w:val="1CAB5C99"/>
    <w:rsid w:val="25E80203"/>
    <w:rsid w:val="29E324A3"/>
    <w:rsid w:val="34A65EDD"/>
    <w:rsid w:val="35F864A0"/>
    <w:rsid w:val="385B6259"/>
    <w:rsid w:val="3C320636"/>
    <w:rsid w:val="4F211521"/>
    <w:rsid w:val="59C43A55"/>
    <w:rsid w:val="6ACF45EC"/>
    <w:rsid w:val="6D2B03D6"/>
    <w:rsid w:val="6D9B2D42"/>
    <w:rsid w:val="77E426DF"/>
    <w:rsid w:val="78A51694"/>
    <w:rsid w:val="7AEE7CB8"/>
    <w:rsid w:val="7D612567"/>
    <w:rsid w:val="7E6B3CDD"/>
    <w:rsid w:val="7F8901BE"/>
    <w:rsid w:val="7FE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EE3D79"/>
  <w15:docId w15:val="{03589714-BA1B-4E13-A20B-01E76590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</w:style>
  <w:style w:type="paragraph" w:styleId="Revision">
    <w:name w:val="Revision"/>
    <w:hidden/>
    <w:uiPriority w:val="99"/>
    <w:semiHidden/>
    <w:rsid w:val="004525DA"/>
    <w:rPr>
      <w:lang w:val="en-US"/>
    </w:rPr>
  </w:style>
  <w:style w:type="character" w:styleId="CommentReference">
    <w:name w:val="annotation reference"/>
    <w:basedOn w:val="DefaultParagraphFont"/>
    <w:rsid w:val="00CC70C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CC70CB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CC70CB"/>
    <w:rPr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CC70CB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mufid ridho</cp:lastModifiedBy>
  <cp:revision>8</cp:revision>
  <dcterms:created xsi:type="dcterms:W3CDTF">2023-04-10T04:53:00Z</dcterms:created>
  <dcterms:modified xsi:type="dcterms:W3CDTF">2023-04-10T05:40:00Z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63FA41604FED4E318FF4398C26C51623</vt:lpwstr>
  </property>
</Properties>
</file>